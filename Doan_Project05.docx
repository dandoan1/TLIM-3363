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F5C2" w14:textId="77777777" w:rsidR="00BD3230" w:rsidRDefault="00BD3230" w:rsidP="00BD3230">
      <w:r>
        <w:t xml:space="preserve">10822 Cayman Mist Dr                       </w:t>
      </w:r>
      <w:r>
        <w:rPr>
          <w:b/>
        </w:rPr>
        <w:t>Introductory Letter</w:t>
      </w:r>
    </w:p>
    <w:p w14:paraId="6C54E79E" w14:textId="77777777" w:rsidR="00BD3230" w:rsidRDefault="00BD3230" w:rsidP="00BD3230">
      <w:r>
        <w:t>Houston, Texas 77075</w:t>
      </w:r>
    </w:p>
    <w:p w14:paraId="104697EE" w14:textId="77777777" w:rsidR="00BD3230" w:rsidRDefault="00BD3230" w:rsidP="00BD3230">
      <w:r>
        <w:t>September 3, 2016</w:t>
      </w:r>
    </w:p>
    <w:p w14:paraId="7F3F3EED" w14:textId="77777777" w:rsidR="00BD3230" w:rsidRDefault="00BD3230" w:rsidP="00BD3230"/>
    <w:p w14:paraId="385E1684" w14:textId="77777777" w:rsidR="00BD3230" w:rsidRDefault="00BD3230" w:rsidP="00BD3230">
      <w:r>
        <w:t xml:space="preserve">Colin </w:t>
      </w:r>
      <w:proofErr w:type="spellStart"/>
      <w:r>
        <w:t>Tangeman</w:t>
      </w:r>
      <w:proofErr w:type="spellEnd"/>
    </w:p>
    <w:p w14:paraId="0C9288B8" w14:textId="77777777" w:rsidR="00BD3230" w:rsidRDefault="00BD3230" w:rsidP="00BD3230">
      <w:r>
        <w:t>University of Houston</w:t>
      </w:r>
    </w:p>
    <w:p w14:paraId="6C93A83F" w14:textId="77777777" w:rsidR="00BD3230" w:rsidRDefault="00BD3230" w:rsidP="00BD3230">
      <w:r>
        <w:t>4800 Calhoun Rd-T2-339</w:t>
      </w:r>
    </w:p>
    <w:p w14:paraId="77AA7BEF" w14:textId="77777777" w:rsidR="00BD3230" w:rsidRDefault="00BD3230" w:rsidP="00BD3230">
      <w:r>
        <w:t>Houston, TX 77004</w:t>
      </w:r>
    </w:p>
    <w:p w14:paraId="62617430" w14:textId="77777777" w:rsidR="00BD3230" w:rsidRDefault="00BD3230" w:rsidP="00BD3230"/>
    <w:p w14:paraId="4FB332B9" w14:textId="77777777" w:rsidR="00BD3230" w:rsidRDefault="00BD3230" w:rsidP="00BD3230"/>
    <w:p w14:paraId="28ADC284" w14:textId="77777777" w:rsidR="00BD3230" w:rsidRDefault="00BD3230" w:rsidP="00BD3230">
      <w:r>
        <w:t xml:space="preserve">Dear Mr. </w:t>
      </w:r>
      <w:proofErr w:type="spellStart"/>
      <w:r>
        <w:t>Tangeman</w:t>
      </w:r>
      <w:proofErr w:type="spellEnd"/>
      <w:r>
        <w:t>:</w:t>
      </w:r>
    </w:p>
    <w:p w14:paraId="2D0C1D98" w14:textId="77777777" w:rsidR="00BD3230" w:rsidRDefault="00BD3230" w:rsidP="00BD3230"/>
    <w:p w14:paraId="44D80950" w14:textId="77777777" w:rsidR="00BD3230" w:rsidRDefault="00BD3230" w:rsidP="00BD3230">
      <w:r>
        <w:t xml:space="preserve">My name is Huynh Doan, but everyone </w:t>
      </w:r>
      <w:del w:id="0" w:author="A Colin Tangeman Tangeman" w:date="2020-09-25T20:52:00Z">
        <w:r>
          <w:delText>has been calling me</w:delText>
        </w:r>
      </w:del>
      <w:ins w:id="1" w:author="A Colin Tangeman Tangeman" w:date="2020-09-25T20:52:00Z">
        <w:r>
          <w:t>calls me</w:t>
        </w:r>
      </w:ins>
      <w:r>
        <w:t xml:space="preserve"> </w:t>
      </w:r>
      <w:proofErr w:type="spellStart"/>
      <w:r>
        <w:t>Dan</w:t>
      </w:r>
      <w:ins w:id="2" w:author="A Colin Tangeman Tangeman" w:date="2020-09-25T20:52:00Z">
        <w:r>
          <w:t>.</w:t>
        </w:r>
      </w:ins>
      <w:del w:id="3" w:author="A Colin Tangeman Tangeman" w:date="2020-09-25T20:52:00Z">
        <w:r>
          <w:delText xml:space="preserve"> ever since I was young. </w:delText>
        </w:r>
      </w:del>
      <w:r>
        <w:t>If</w:t>
      </w:r>
      <w:proofErr w:type="spellEnd"/>
      <w:r>
        <w:t xml:space="preserve"> </w:t>
      </w:r>
      <w:commentRangeStart w:id="4"/>
      <w:r>
        <w:t xml:space="preserve">you’re thinking about why I do not know myself. </w:t>
      </w:r>
      <w:commentRangeEnd w:id="4"/>
      <w:r>
        <w:rPr>
          <w:rStyle w:val="CommentReference"/>
        </w:rPr>
        <w:commentReference w:id="4"/>
      </w:r>
      <w:r>
        <w:t xml:space="preserve">My major is in Computer Information System and my </w:t>
      </w:r>
      <w:commentRangeStart w:id="5"/>
      <w:r>
        <w:t>interested is computer in general</w:t>
      </w:r>
      <w:commentRangeEnd w:id="5"/>
      <w:r>
        <w:rPr>
          <w:rStyle w:val="CommentReference"/>
        </w:rPr>
        <w:commentReference w:id="5"/>
      </w:r>
      <w:r>
        <w:t xml:space="preserve">. I am currently 19 years old, </w:t>
      </w:r>
      <w:del w:id="6" w:author="A Colin Tangeman Tangeman" w:date="2020-09-25T20:55:00Z">
        <w:r>
          <w:delText xml:space="preserve">turning 20 by next year. </w:delText>
        </w:r>
      </w:del>
      <w:r>
        <w:t xml:space="preserve">I was born in South </w:t>
      </w:r>
      <w:proofErr w:type="spellStart"/>
      <w:r>
        <w:t>Viet</w:t>
      </w:r>
      <w:del w:id="7" w:author="A Colin Tangeman Tangeman" w:date="2020-09-25T20:53:00Z">
        <w:r>
          <w:delText xml:space="preserve"> Nam</w:delText>
        </w:r>
      </w:del>
      <w:ins w:id="8" w:author="A Colin Tangeman Tangeman" w:date="2020-09-25T20:53:00Z">
        <w:r>
          <w:t>Nam</w:t>
        </w:r>
      </w:ins>
      <w:proofErr w:type="spellEnd"/>
      <w:r>
        <w:t xml:space="preserve"> and </w:t>
      </w:r>
      <w:ins w:id="9" w:author="A Colin Tangeman Tangeman" w:date="2020-09-25T20:55:00Z">
        <w:r>
          <w:t xml:space="preserve">in 2010 I </w:t>
        </w:r>
      </w:ins>
      <w:commentRangeStart w:id="10"/>
      <w:r>
        <w:t xml:space="preserve">moved to the United States when I was around </w:t>
      </w:r>
      <w:del w:id="11" w:author="A Colin Tangeman Tangeman" w:date="2020-09-25T20:55:00Z">
        <w:r>
          <w:delText>10 years old</w:delText>
        </w:r>
      </w:del>
      <w:ins w:id="12" w:author="A Colin Tangeman Tangeman" w:date="2020-09-25T20:55:00Z">
        <w:r>
          <w:t xml:space="preserve">10-years old. </w:t>
        </w:r>
      </w:ins>
      <w:del w:id="13" w:author="A Colin Tangeman Tangeman" w:date="2020-09-25T20:55:00Z">
        <w:r>
          <w:delText xml:space="preserve"> in 2010. </w:delText>
        </w:r>
      </w:del>
      <w:r>
        <w:t>I moved around the states until I landed in Texas during the summer of 2015</w:t>
      </w:r>
      <w:commentRangeEnd w:id="10"/>
      <w:r>
        <w:rPr>
          <w:rStyle w:val="CommentReference"/>
        </w:rPr>
        <w:commentReference w:id="10"/>
      </w:r>
      <w:r>
        <w:t xml:space="preserve">. Currently, I have a job cashiering at </w:t>
      </w:r>
      <w:del w:id="14" w:author="A Colin Tangeman Tangeman" w:date="2020-09-25T20:55:00Z">
        <w:r>
          <w:delText xml:space="preserve">a nearby </w:delText>
        </w:r>
      </w:del>
      <w:proofErr w:type="spellStart"/>
      <w:r>
        <w:t>Walgreens</w:t>
      </w:r>
      <w:ins w:id="15" w:author="A Colin Tangeman Tangeman" w:date="2020-09-25T20:55:00Z">
        <w:r>
          <w:t>.</w:t>
        </w:r>
      </w:ins>
      <w:del w:id="16" w:author="A Colin Tangeman Tangeman" w:date="2020-09-25T20:55:00Z">
        <w:r>
          <w:delText xml:space="preserve"> store. Hours wise, </w:delText>
        </w:r>
      </w:del>
      <w:r>
        <w:t>I</w:t>
      </w:r>
      <w:proofErr w:type="spellEnd"/>
      <w:r>
        <w:t xml:space="preserve"> am a junior, but </w:t>
      </w:r>
      <w:del w:id="17" w:author="A Colin Tangeman Tangeman" w:date="2020-09-25T20:56:00Z">
        <w:r>
          <w:delText xml:space="preserve">I still consider myself a freshman because this is </w:delText>
        </w:r>
      </w:del>
      <w:ins w:id="18" w:author="A Colin Tangeman Tangeman" w:date="2020-09-25T20:56:00Z">
        <w:r>
          <w:t xml:space="preserve">this is </w:t>
        </w:r>
      </w:ins>
      <w:r>
        <w:t xml:space="preserve">my first semester at the University of Houston. </w:t>
      </w:r>
      <w:del w:id="19" w:author="A Colin Tangeman Tangeman" w:date="2020-09-25T20:57:00Z">
        <w:r>
          <w:delText>I currently do not have a dream job</w:delText>
        </w:r>
      </w:del>
      <w:del w:id="20" w:author="A Colin Tangeman Tangeman" w:date="2020-09-25T20:56:00Z">
        <w:r>
          <w:delText>, but I</w:delText>
        </w:r>
      </w:del>
      <w:ins w:id="21" w:author="A Colin Tangeman Tangeman" w:date="2020-09-25T20:56:00Z">
        <w:r>
          <w:t xml:space="preserve"> </w:t>
        </w:r>
      </w:ins>
      <w:ins w:id="22" w:author="A Colin Tangeman Tangeman" w:date="2020-09-25T20:57:00Z">
        <w:r>
          <w:t xml:space="preserve">I am undecided of my </w:t>
        </w:r>
      </w:ins>
      <w:ins w:id="23" w:author="A Colin Tangeman Tangeman" w:date="2020-09-25T20:58:00Z">
        <w:r>
          <w:t>career in CIS</w:t>
        </w:r>
      </w:ins>
      <w:ins w:id="24" w:author="A Colin Tangeman Tangeman" w:date="2020-09-25T20:56:00Z">
        <w:r>
          <w:t xml:space="preserve"> but I</w:t>
        </w:r>
      </w:ins>
      <w:r>
        <w:t xml:space="preserve"> am taking </w:t>
      </w:r>
      <w:del w:id="25" w:author="A Colin Tangeman Tangeman" w:date="2020-09-25T20:58:00Z">
        <w:r>
          <w:delText xml:space="preserve">many classes that </w:delText>
        </w:r>
      </w:del>
      <w:ins w:id="26" w:author="A Colin Tangeman Tangeman" w:date="2020-09-25T20:58:00Z">
        <w:r>
          <w:t>courses in</w:t>
        </w:r>
        <w:commentRangeStart w:id="27"/>
        <w:proofErr w:type="gramStart"/>
        <w:r>
          <w:t>…..</w:t>
        </w:r>
        <w:proofErr w:type="gramEnd"/>
        <w:r>
          <w:t xml:space="preserve"> </w:t>
        </w:r>
        <w:commentRangeEnd w:id="27"/>
        <w:r>
          <w:rPr>
            <w:rStyle w:val="CommentReference"/>
          </w:rPr>
          <w:commentReference w:id="27"/>
        </w:r>
      </w:ins>
      <w:r>
        <w:t xml:space="preserve">will maybe spark interest in </w:t>
      </w:r>
      <w:del w:id="28" w:author="A Colin Tangeman Tangeman" w:date="2020-09-25T20:57:00Z">
        <w:r>
          <w:delText>me in the future.</w:delText>
        </w:r>
      </w:del>
      <w:ins w:id="29" w:author="A Colin Tangeman Tangeman" w:date="2020-09-25T20:57:00Z">
        <w:r>
          <w:t>the field</w:t>
        </w:r>
      </w:ins>
    </w:p>
    <w:p w14:paraId="2EEA2BA3" w14:textId="77777777" w:rsidR="00BD3230" w:rsidRDefault="00BD3230" w:rsidP="00BD3230"/>
    <w:p w14:paraId="6898E36E" w14:textId="77777777" w:rsidR="00BD3230" w:rsidRDefault="00BD3230" w:rsidP="00BD3230">
      <w:del w:id="30" w:author="A Colin Tangeman Tangeman" w:date="2020-09-25T20:59:00Z">
        <w:r>
          <w:delText xml:space="preserve">I did not take the usual prerequisite needed since </w:delText>
        </w:r>
      </w:del>
      <w:del w:id="31" w:author="A Colin Tangeman Tangeman" w:date="2020-09-25T21:00:00Z">
        <w:r>
          <w:delText>I transferred to the university, so my experience was a little different</w:delText>
        </w:r>
      </w:del>
      <w:r>
        <w:t>.</w:t>
      </w:r>
      <w:commentRangeStart w:id="32"/>
      <w:r>
        <w:t xml:space="preserve"> I </w:t>
      </w:r>
      <w:commentRangeEnd w:id="32"/>
      <w:r>
        <w:rPr>
          <w:rStyle w:val="CommentReference"/>
        </w:rPr>
        <w:commentReference w:id="32"/>
      </w:r>
      <w:r>
        <w:t xml:space="preserve">took both of my writing class during my senior year of high school as a dual credit class. </w:t>
      </w:r>
      <w:commentRangeStart w:id="33"/>
      <w:del w:id="34" w:author="A Colin Tangeman Tangeman" w:date="2020-09-25T21:00:00Z">
        <w:r>
          <w:delText xml:space="preserve">As usual with an English class, there were really no exams, only essays that </w:delText>
        </w:r>
      </w:del>
      <w:commentRangeEnd w:id="33"/>
      <w:r>
        <w:rPr>
          <w:rStyle w:val="CommentReference"/>
        </w:rPr>
        <w:commentReference w:id="33"/>
      </w:r>
      <w:ins w:id="35" w:author="A Colin Tangeman Tangeman" w:date="2020-09-25T21:01:00Z">
        <w:r>
          <w:t xml:space="preserve">I wrote </w:t>
        </w:r>
      </w:ins>
      <w:r>
        <w:t>were</w:t>
      </w:r>
      <w:del w:id="36" w:author="A Colin Tangeman Tangeman" w:date="2020-09-25T21:01:00Z">
        <w:r>
          <w:delText xml:space="preserve"> counted as major grades</w:delText>
        </w:r>
      </w:del>
      <w:r>
        <w:t xml:space="preserve">. One of my professor’s teaching then was that he </w:t>
      </w:r>
      <w:del w:id="37" w:author="A Colin Tangeman Tangeman" w:date="2020-09-25T21:01:00Z">
        <w:r>
          <w:delText>really liked to</w:delText>
        </w:r>
      </w:del>
      <w:ins w:id="38" w:author="A Colin Tangeman Tangeman" w:date="2020-09-25T21:01:00Z">
        <w:r>
          <w:t>stressed the importance of</w:t>
        </w:r>
      </w:ins>
      <w:r>
        <w:t xml:space="preserve"> have an outline for </w:t>
      </w:r>
      <w:proofErr w:type="spellStart"/>
      <w:r>
        <w:t>everyone</w:t>
      </w:r>
      <w:proofErr w:type="spellEnd"/>
      <w:r>
        <w:t xml:space="preserve"> of our essays; And I do remember it since it </w:t>
      </w:r>
      <w:proofErr w:type="spellStart"/>
      <w:r>
        <w:t>r</w:t>
      </w:r>
      <w:del w:id="39" w:author="A Colin Tangeman Tangeman" w:date="2020-09-25T21:02:00Z">
        <w:r>
          <w:delText xml:space="preserve">eally </w:delText>
        </w:r>
      </w:del>
      <w:r>
        <w:t>helped</w:t>
      </w:r>
      <w:proofErr w:type="spellEnd"/>
      <w:r>
        <w:t xml:space="preserve"> with writing many of them. </w:t>
      </w:r>
      <w:commentRangeStart w:id="40"/>
      <w:r>
        <w:t>Also, in one of my non-English class we had to write a research paper and I believe mine was about 10 pages long, my longest paper yet</w:t>
      </w:r>
      <w:commentRangeEnd w:id="40"/>
      <w:r>
        <w:rPr>
          <w:rStyle w:val="CommentReference"/>
        </w:rPr>
        <w:commentReference w:id="40"/>
      </w:r>
      <w:r>
        <w:t>. More recent experience with writing is writing emails to different professor explaining problems and looking for solutions.</w:t>
      </w:r>
    </w:p>
    <w:p w14:paraId="4C59DD49" w14:textId="77777777" w:rsidR="00BD3230" w:rsidRDefault="00BD3230" w:rsidP="00BD3230">
      <w:commentRangeStart w:id="41"/>
    </w:p>
    <w:p w14:paraId="2E8B09B2" w14:textId="77777777" w:rsidR="00BD3230" w:rsidRDefault="00BD3230" w:rsidP="00BD3230">
      <w:pPr>
        <w:tabs>
          <w:tab w:val="left" w:pos="990"/>
        </w:tabs>
      </w:pPr>
      <w:r>
        <w:t xml:space="preserve">Future me </w:t>
      </w:r>
      <w:commentRangeEnd w:id="41"/>
      <w:r>
        <w:rPr>
          <w:rStyle w:val="CommentReference"/>
        </w:rPr>
        <w:commentReference w:id="41"/>
      </w:r>
      <w:r>
        <w:t>will use writing skills to ask for internships and send out emails about job opportunit</w:t>
      </w:r>
      <w:del w:id="42" w:author="A Colin Tangeman Tangeman" w:date="2020-09-25T21:03:00Z">
        <w:r>
          <w:delText>y.</w:delText>
        </w:r>
      </w:del>
      <w:ins w:id="43" w:author="A Colin Tangeman Tangeman" w:date="2020-09-25T21:03:00Z">
        <w:r>
          <w:t>ies</w:t>
        </w:r>
      </w:ins>
      <w:r>
        <w:t xml:space="preserve"> I will most likely have a job in computer hardware, or some </w:t>
      </w:r>
      <w:ins w:id="44" w:author="A Colin Tangeman Tangeman" w:date="2020-09-25T21:03:00Z">
        <w:r>
          <w:t xml:space="preserve">related </w:t>
        </w:r>
      </w:ins>
      <w:r>
        <w:t xml:space="preserve">career </w:t>
      </w:r>
      <w:del w:id="45" w:author="A Colin Tangeman Tangeman" w:date="2020-09-25T21:03:00Z">
        <w:r>
          <w:delText xml:space="preserve">related, </w:delText>
        </w:r>
      </w:del>
      <w:r>
        <w:t xml:space="preserve">where I will need to communicate with my peers through either emails or group messages. </w:t>
      </w:r>
      <w:commentRangeStart w:id="46"/>
      <w:r>
        <w:t>I also know most jobs will want you to write every week about what you have done and what you plan on doing in the future</w:t>
      </w:r>
      <w:commentRangeEnd w:id="46"/>
      <w:r>
        <w:rPr>
          <w:rStyle w:val="CommentReference"/>
        </w:rPr>
        <w:commentReference w:id="46"/>
      </w:r>
      <w:r>
        <w:t xml:space="preserve">. So, learning how to write effectively and precisely will help with </w:t>
      </w:r>
      <w:commentRangeStart w:id="47"/>
      <w:r>
        <w:t>that</w:t>
      </w:r>
      <w:commentRangeEnd w:id="47"/>
      <w:r>
        <w:rPr>
          <w:rStyle w:val="CommentReference"/>
        </w:rPr>
        <w:commentReference w:id="47"/>
      </w:r>
      <w:r>
        <w:t>.</w:t>
      </w:r>
    </w:p>
    <w:p w14:paraId="26FFB2C7" w14:textId="77777777" w:rsidR="00BD3230" w:rsidRDefault="00BD3230" w:rsidP="00BD3230">
      <w:pPr>
        <w:tabs>
          <w:tab w:val="left" w:pos="990"/>
        </w:tabs>
      </w:pPr>
    </w:p>
    <w:p w14:paraId="3A7A5037" w14:textId="77777777" w:rsidR="00BD3230" w:rsidRDefault="00BD3230" w:rsidP="00BD3230">
      <w:r>
        <w:t xml:space="preserve">I will be expecting to learn how to write very effectively and precisely through all mediums. Projects like this introductory letter, the future business and resume letter will all help me when I am either looking for the job or already has a job. </w:t>
      </w:r>
      <w:ins w:id="48" w:author="A Colin Tangeman Tangeman" w:date="2020-09-25T21:04:00Z">
        <w:r>
          <w:t>However, my s</w:t>
        </w:r>
      </w:ins>
      <w:del w:id="49" w:author="A Colin Tangeman Tangeman" w:date="2020-09-25T21:04:00Z">
        <w:r>
          <w:delText>S</w:delText>
        </w:r>
      </w:del>
      <w:r>
        <w:t xml:space="preserve">hort-term </w:t>
      </w:r>
      <w:commentRangeStart w:id="50"/>
      <w:r>
        <w:t>goal is to find an internship at a computer-focused company and long term of course is to find a job that I love doing.</w:t>
      </w:r>
      <w:commentRangeEnd w:id="50"/>
      <w:r>
        <w:rPr>
          <w:rStyle w:val="CommentReference"/>
        </w:rPr>
        <w:commentReference w:id="50"/>
      </w:r>
    </w:p>
    <w:p w14:paraId="0164123F" w14:textId="77777777" w:rsidR="00BD3230" w:rsidRDefault="00BD3230" w:rsidP="00BD3230"/>
    <w:p w14:paraId="771C9A34" w14:textId="77777777" w:rsidR="00BD3230" w:rsidRDefault="00BD3230" w:rsidP="00BD3230">
      <w:r>
        <w:lastRenderedPageBreak/>
        <w:t>Sincerely,</w:t>
      </w:r>
    </w:p>
    <w:p w14:paraId="1F54BA40" w14:textId="77777777" w:rsidR="00BD3230" w:rsidRDefault="00BD3230" w:rsidP="00BD3230"/>
    <w:p w14:paraId="1079E3EC" w14:textId="77777777" w:rsidR="00BD3230" w:rsidRDefault="00BD3230" w:rsidP="00BD3230"/>
    <w:p w14:paraId="2F2990D4" w14:textId="77777777" w:rsidR="00BD3230" w:rsidRDefault="00BD3230" w:rsidP="00BD3230">
      <w:r>
        <w:t>Dan Doan</w:t>
      </w:r>
    </w:p>
    <w:p w14:paraId="14A7485F" w14:textId="2F0CF8BD" w:rsidR="00BD3230" w:rsidRDefault="00BD3230"/>
    <w:p w14:paraId="1FAF2C60" w14:textId="77777777" w:rsidR="00BD3230" w:rsidRDefault="00BD3230">
      <w:pPr>
        <w:widowControl/>
        <w:autoSpaceDN/>
        <w:adjustRightInd/>
        <w:spacing w:after="160" w:line="259" w:lineRule="auto"/>
      </w:pPr>
      <w:r>
        <w:br w:type="page"/>
      </w:r>
    </w:p>
    <w:p w14:paraId="3DF7C030" w14:textId="73A596BF" w:rsidR="003C357C" w:rsidRDefault="003C357C" w:rsidP="003C357C">
      <w:pPr>
        <w:pStyle w:val="NormalWeb"/>
        <w:spacing w:before="0" w:beforeAutospacing="0" w:after="0" w:afterAutospacing="0"/>
        <w:rPr>
          <w:color w:val="0E101A"/>
        </w:rPr>
      </w:pPr>
      <w:r>
        <w:rPr>
          <w:color w:val="0E101A"/>
        </w:rPr>
        <w:lastRenderedPageBreak/>
        <w:t>10822 Cayman Mist Dr.</w:t>
      </w:r>
      <w:r>
        <w:rPr>
          <w:color w:val="0E101A"/>
        </w:rPr>
        <w:tab/>
      </w:r>
      <w:r>
        <w:rPr>
          <w:color w:val="0E101A"/>
        </w:rPr>
        <w:tab/>
      </w:r>
      <w:r>
        <w:rPr>
          <w:rStyle w:val="Strong"/>
          <w:color w:val="0E101A"/>
        </w:rPr>
        <w:t>Introductory Letter</w:t>
      </w:r>
    </w:p>
    <w:p w14:paraId="6494C548" w14:textId="77777777" w:rsidR="003C357C" w:rsidRDefault="003C357C" w:rsidP="003C357C">
      <w:pPr>
        <w:pStyle w:val="NormalWeb"/>
        <w:spacing w:before="0" w:beforeAutospacing="0" w:after="0" w:afterAutospacing="0"/>
        <w:rPr>
          <w:color w:val="0E101A"/>
        </w:rPr>
      </w:pPr>
      <w:r>
        <w:rPr>
          <w:color w:val="0E101A"/>
        </w:rPr>
        <w:t>Houston, Texas 77075</w:t>
      </w:r>
    </w:p>
    <w:p w14:paraId="3A613ED0" w14:textId="77777777" w:rsidR="003C357C" w:rsidRDefault="003C357C" w:rsidP="003C357C">
      <w:pPr>
        <w:pStyle w:val="NormalWeb"/>
        <w:spacing w:before="0" w:beforeAutospacing="0" w:after="0" w:afterAutospacing="0"/>
        <w:rPr>
          <w:color w:val="0E101A"/>
        </w:rPr>
      </w:pPr>
      <w:r>
        <w:rPr>
          <w:color w:val="0E101A"/>
        </w:rPr>
        <w:t>September 3, 2016</w:t>
      </w:r>
    </w:p>
    <w:p w14:paraId="3FB37B5E" w14:textId="77777777" w:rsidR="003C357C" w:rsidRDefault="003C357C" w:rsidP="003C357C">
      <w:pPr>
        <w:pStyle w:val="NormalWeb"/>
        <w:spacing w:before="0" w:beforeAutospacing="0" w:after="0" w:afterAutospacing="0"/>
        <w:rPr>
          <w:color w:val="0E101A"/>
        </w:rPr>
      </w:pPr>
    </w:p>
    <w:p w14:paraId="63909BC4" w14:textId="77777777" w:rsidR="003C357C" w:rsidRDefault="003C357C" w:rsidP="003C357C">
      <w:pPr>
        <w:pStyle w:val="NormalWeb"/>
        <w:spacing w:before="0" w:beforeAutospacing="0" w:after="0" w:afterAutospacing="0"/>
        <w:rPr>
          <w:color w:val="0E101A"/>
        </w:rPr>
      </w:pPr>
      <w:r>
        <w:rPr>
          <w:color w:val="0E101A"/>
        </w:rPr>
        <w:t xml:space="preserve">Colin </w:t>
      </w:r>
      <w:proofErr w:type="spellStart"/>
      <w:r>
        <w:rPr>
          <w:color w:val="0E101A"/>
        </w:rPr>
        <w:t>Tangeman</w:t>
      </w:r>
      <w:proofErr w:type="spellEnd"/>
    </w:p>
    <w:p w14:paraId="3DB48725" w14:textId="77777777" w:rsidR="003C357C" w:rsidRDefault="003C357C" w:rsidP="003C357C">
      <w:pPr>
        <w:pStyle w:val="NormalWeb"/>
        <w:spacing w:before="0" w:beforeAutospacing="0" w:after="0" w:afterAutospacing="0"/>
        <w:rPr>
          <w:color w:val="0E101A"/>
        </w:rPr>
      </w:pPr>
      <w:r>
        <w:rPr>
          <w:color w:val="0E101A"/>
        </w:rPr>
        <w:t>University of Houston</w:t>
      </w:r>
    </w:p>
    <w:p w14:paraId="51B16138" w14:textId="77777777" w:rsidR="003C357C" w:rsidRDefault="003C357C" w:rsidP="003C357C">
      <w:pPr>
        <w:pStyle w:val="NormalWeb"/>
        <w:spacing w:before="0" w:beforeAutospacing="0" w:after="0" w:afterAutospacing="0"/>
        <w:rPr>
          <w:color w:val="0E101A"/>
        </w:rPr>
      </w:pPr>
      <w:r>
        <w:rPr>
          <w:color w:val="0E101A"/>
        </w:rPr>
        <w:t>4800 Calhoun Rd-T2-339</w:t>
      </w:r>
    </w:p>
    <w:p w14:paraId="1CEB85D3" w14:textId="77777777" w:rsidR="003C357C" w:rsidRDefault="003C357C" w:rsidP="003C357C">
      <w:pPr>
        <w:pStyle w:val="NormalWeb"/>
        <w:spacing w:before="0" w:beforeAutospacing="0" w:after="0" w:afterAutospacing="0"/>
        <w:rPr>
          <w:color w:val="0E101A"/>
        </w:rPr>
      </w:pPr>
      <w:r>
        <w:rPr>
          <w:color w:val="0E101A"/>
        </w:rPr>
        <w:t>Houston, TX 77004</w:t>
      </w:r>
    </w:p>
    <w:p w14:paraId="1279B963" w14:textId="77777777" w:rsidR="003C357C" w:rsidRDefault="003C357C" w:rsidP="003C357C">
      <w:pPr>
        <w:pStyle w:val="NormalWeb"/>
        <w:spacing w:before="0" w:beforeAutospacing="0" w:after="0" w:afterAutospacing="0"/>
        <w:rPr>
          <w:color w:val="0E101A"/>
        </w:rPr>
      </w:pPr>
    </w:p>
    <w:p w14:paraId="62C9B440" w14:textId="77777777" w:rsidR="003C357C" w:rsidRDefault="003C357C" w:rsidP="003C357C">
      <w:pPr>
        <w:pStyle w:val="NormalWeb"/>
        <w:spacing w:before="0" w:beforeAutospacing="0" w:after="0" w:afterAutospacing="0"/>
        <w:rPr>
          <w:color w:val="0E101A"/>
        </w:rPr>
      </w:pPr>
    </w:p>
    <w:p w14:paraId="6F14D84F" w14:textId="77777777" w:rsidR="003C357C" w:rsidRDefault="003C357C" w:rsidP="003C357C">
      <w:pPr>
        <w:pStyle w:val="NormalWeb"/>
        <w:spacing w:before="0" w:beforeAutospacing="0" w:after="0" w:afterAutospacing="0"/>
        <w:rPr>
          <w:color w:val="0E101A"/>
        </w:rPr>
      </w:pPr>
      <w:r>
        <w:rPr>
          <w:color w:val="0E101A"/>
        </w:rPr>
        <w:t xml:space="preserve">Dear Mr. </w:t>
      </w:r>
      <w:proofErr w:type="spellStart"/>
      <w:r>
        <w:rPr>
          <w:color w:val="0E101A"/>
        </w:rPr>
        <w:t>Tangeman</w:t>
      </w:r>
      <w:proofErr w:type="spellEnd"/>
      <w:r>
        <w:rPr>
          <w:color w:val="0E101A"/>
        </w:rPr>
        <w:t>:</w:t>
      </w:r>
    </w:p>
    <w:p w14:paraId="0DBB3F78" w14:textId="77777777" w:rsidR="003C357C" w:rsidRDefault="003C357C" w:rsidP="003C357C">
      <w:pPr>
        <w:pStyle w:val="NormalWeb"/>
        <w:spacing w:before="0" w:beforeAutospacing="0" w:after="0" w:afterAutospacing="0"/>
        <w:rPr>
          <w:color w:val="0E101A"/>
        </w:rPr>
      </w:pPr>
    </w:p>
    <w:p w14:paraId="637EA04E" w14:textId="4C3C0D66" w:rsidR="003C357C" w:rsidRDefault="003C357C" w:rsidP="003C357C">
      <w:pPr>
        <w:pStyle w:val="NormalWeb"/>
        <w:spacing w:before="0" w:beforeAutospacing="0" w:after="0" w:afterAutospacing="0"/>
        <w:rPr>
          <w:color w:val="0E101A"/>
        </w:rPr>
      </w:pPr>
      <w:r>
        <w:rPr>
          <w:color w:val="0E101A"/>
        </w:rPr>
        <w:t>My name is Huynh Doan, but everyone Dan. My major is in Computer Information System and right now I find debugging and coding to be very interesting. I am currently 19 years old and was born in South Viet Nam. I moved to the United States and relocated around a few states until I landed in Texas in the summer of 2015. Currently, I have a job cashiering at Walgreens. I am a junior, but this will be my first semester at the University of Houston. I am taking courses such as Computer Science and in the future IS Application Development</w:t>
      </w:r>
      <w:r>
        <w:rPr>
          <w:color w:val="0E101A"/>
        </w:rPr>
        <w:t xml:space="preserve"> </w:t>
      </w:r>
      <w:r>
        <w:rPr>
          <w:color w:val="0E101A"/>
        </w:rPr>
        <w:t>that will maybe spark my interest in the field.</w:t>
      </w:r>
    </w:p>
    <w:p w14:paraId="0BD8B5A4" w14:textId="77777777" w:rsidR="003C357C" w:rsidRDefault="003C357C" w:rsidP="003C357C">
      <w:pPr>
        <w:pStyle w:val="NormalWeb"/>
        <w:spacing w:before="0" w:beforeAutospacing="0" w:after="0" w:afterAutospacing="0"/>
        <w:rPr>
          <w:color w:val="0E101A"/>
        </w:rPr>
      </w:pPr>
    </w:p>
    <w:p w14:paraId="13BD1E3C" w14:textId="36DAF1C6" w:rsidR="003C357C" w:rsidRDefault="003C357C" w:rsidP="003C357C">
      <w:pPr>
        <w:pStyle w:val="NormalWeb"/>
        <w:spacing w:before="0" w:beforeAutospacing="0" w:after="0" w:afterAutospacing="0"/>
        <w:rPr>
          <w:color w:val="0E101A"/>
        </w:rPr>
      </w:pPr>
      <w:r>
        <w:rPr>
          <w:color w:val="0E101A"/>
        </w:rPr>
        <w:t>I took both of my writing class during my senior year of high school as a dual credit class and the topics that I wrote about was very interesting. I wrote about controversial topics namely illegal immigration in Texas, segregation, and how racism affected us as a country because the professor</w:t>
      </w:r>
      <w:r>
        <w:rPr>
          <w:color w:val="0E101A"/>
        </w:rPr>
        <w:t>s</w:t>
      </w:r>
      <w:r>
        <w:rPr>
          <w:color w:val="0E101A"/>
        </w:rPr>
        <w:t xml:space="preserve"> wanted them to be controversial. One of my professor’s teaching then was that he stressed the importance of having an outline for every one of our essays; I do remember it since it helped with writing many of my other essays. I also wrote a 10-page research paper for another class comparing the “racism” of the Harry Potter universe to the real world and the outline of course helped me out. More recent experience with writing is writing emails to different professors explaining problems and looking for solutions.</w:t>
      </w:r>
    </w:p>
    <w:p w14:paraId="593DAC7A" w14:textId="77777777" w:rsidR="003C357C" w:rsidRDefault="003C357C" w:rsidP="003C357C">
      <w:pPr>
        <w:pStyle w:val="NormalWeb"/>
        <w:spacing w:before="0" w:beforeAutospacing="0" w:after="0" w:afterAutospacing="0"/>
        <w:rPr>
          <w:color w:val="0E101A"/>
        </w:rPr>
      </w:pPr>
    </w:p>
    <w:p w14:paraId="2E0EA581" w14:textId="77777777" w:rsidR="003C357C" w:rsidRDefault="003C357C" w:rsidP="003C357C">
      <w:pPr>
        <w:pStyle w:val="NormalWeb"/>
        <w:spacing w:before="0" w:beforeAutospacing="0" w:after="0" w:afterAutospacing="0"/>
        <w:rPr>
          <w:color w:val="0E101A"/>
        </w:rPr>
      </w:pPr>
      <w:r>
        <w:rPr>
          <w:color w:val="0E101A"/>
        </w:rPr>
        <w:t>In the future, I will use my writing skills to look for internships and send out emails about job opportunities; I will most likely have a job in programming or some related career, where I will need to communicate with my peers through either email, group messages, or even in the codes itself. I know programmers must write piles of codes, so having a document keeping track of all the events happening would be important. I will also need to write very concisely on the code itself, particularly comments, so others that are looking at my code can understand my thought process. So, learning how to write effectively and precisely will help me going forward.</w:t>
      </w:r>
    </w:p>
    <w:p w14:paraId="02F00FE6" w14:textId="77777777" w:rsidR="003C357C" w:rsidRDefault="003C357C" w:rsidP="003C357C">
      <w:pPr>
        <w:pStyle w:val="NormalWeb"/>
        <w:spacing w:before="0" w:beforeAutospacing="0" w:after="0" w:afterAutospacing="0"/>
        <w:rPr>
          <w:color w:val="0E101A"/>
        </w:rPr>
      </w:pPr>
    </w:p>
    <w:p w14:paraId="4E9E895A" w14:textId="250EF10D" w:rsidR="003C357C" w:rsidRDefault="003C357C" w:rsidP="003C357C">
      <w:pPr>
        <w:pStyle w:val="NormalWeb"/>
        <w:spacing w:before="0" w:beforeAutospacing="0" w:after="0" w:afterAutospacing="0"/>
        <w:rPr>
          <w:color w:val="0E101A"/>
        </w:rPr>
      </w:pPr>
      <w:r>
        <w:rPr>
          <w:color w:val="0E101A"/>
        </w:rPr>
        <w:t>I will be expecting to learn how to write very effectively and precisely through all mediums. Projects like this introductory letter, the future business and resume letter will all help me when I am looking for a job at a company. For instance, AMD or Nvidia, either as a coder or an engineer, another job that I would love</w:t>
      </w:r>
      <w:r>
        <w:rPr>
          <w:color w:val="0E101A"/>
        </w:rPr>
        <w:t xml:space="preserve"> to look at</w:t>
      </w:r>
      <w:r>
        <w:rPr>
          <w:color w:val="0E101A"/>
        </w:rPr>
        <w:t xml:space="preserve"> as well because I am also fascinated with the new generational graphics card. However, my short-term goal is to find an internship at a computer-focused company and long term of course is to find a job that I love doing.</w:t>
      </w:r>
    </w:p>
    <w:p w14:paraId="33080E47" w14:textId="77777777" w:rsidR="003C357C" w:rsidRDefault="003C357C" w:rsidP="003C357C">
      <w:pPr>
        <w:pStyle w:val="NormalWeb"/>
        <w:spacing w:before="0" w:beforeAutospacing="0" w:after="0" w:afterAutospacing="0"/>
        <w:rPr>
          <w:color w:val="0E101A"/>
        </w:rPr>
      </w:pPr>
      <w:bookmarkStart w:id="51" w:name="_GoBack"/>
      <w:bookmarkEnd w:id="51"/>
    </w:p>
    <w:p w14:paraId="57187655" w14:textId="77777777" w:rsidR="003C357C" w:rsidRDefault="003C357C" w:rsidP="003C357C">
      <w:pPr>
        <w:pStyle w:val="NormalWeb"/>
        <w:spacing w:before="0" w:beforeAutospacing="0" w:after="0" w:afterAutospacing="0"/>
        <w:rPr>
          <w:color w:val="0E101A"/>
        </w:rPr>
      </w:pPr>
      <w:r>
        <w:rPr>
          <w:color w:val="0E101A"/>
        </w:rPr>
        <w:t>Sincerely,</w:t>
      </w:r>
    </w:p>
    <w:p w14:paraId="60809217" w14:textId="77777777" w:rsidR="003C357C" w:rsidRDefault="003C357C" w:rsidP="003C357C">
      <w:pPr>
        <w:pStyle w:val="NormalWeb"/>
        <w:spacing w:before="0" w:beforeAutospacing="0" w:after="0" w:afterAutospacing="0"/>
        <w:rPr>
          <w:color w:val="0E101A"/>
        </w:rPr>
      </w:pPr>
    </w:p>
    <w:p w14:paraId="3F7155D2" w14:textId="77777777" w:rsidR="003C357C" w:rsidRDefault="003C357C" w:rsidP="003C357C">
      <w:pPr>
        <w:pStyle w:val="NormalWeb"/>
        <w:spacing w:before="0" w:beforeAutospacing="0" w:after="0" w:afterAutospacing="0"/>
        <w:rPr>
          <w:color w:val="0E101A"/>
        </w:rPr>
      </w:pPr>
    </w:p>
    <w:p w14:paraId="79F62E7B" w14:textId="77777777" w:rsidR="003C357C" w:rsidRDefault="003C357C" w:rsidP="003C357C">
      <w:pPr>
        <w:pStyle w:val="NormalWeb"/>
        <w:spacing w:before="0" w:beforeAutospacing="0" w:after="0" w:afterAutospacing="0"/>
        <w:rPr>
          <w:color w:val="0E101A"/>
        </w:rPr>
      </w:pPr>
      <w:r>
        <w:rPr>
          <w:color w:val="0E101A"/>
        </w:rPr>
        <w:t>Dan Doan</w:t>
      </w:r>
    </w:p>
    <w:p w14:paraId="370AA948" w14:textId="77777777" w:rsidR="00286F78" w:rsidRDefault="00286F78"/>
    <w:sectPr w:rsidR="00286F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 Colin Tangeman Tangeman" w:date="2020-09-25T20:53:00Z" w:initials="ACTT">
    <w:p w14:paraId="68A5E26A" w14:textId="77777777" w:rsidR="00BD3230" w:rsidRDefault="00BD3230" w:rsidP="00BD3230">
      <w:pPr>
        <w:pStyle w:val="CommentText"/>
      </w:pPr>
      <w:r>
        <w:rPr>
          <w:rStyle w:val="CommentReference"/>
        </w:rPr>
        <w:annotationRef/>
      </w:r>
      <w:r>
        <w:t xml:space="preserve">I like the personality, </w:t>
      </w:r>
      <w:proofErr w:type="gramStart"/>
      <w:r>
        <w:t>BUT,</w:t>
      </w:r>
      <w:proofErr w:type="gramEnd"/>
      <w:r>
        <w:t xml:space="preserve"> this sentence is a little casual in tone—I would cut it to make room for other </w:t>
      </w:r>
      <w:proofErr w:type="spellStart"/>
      <w:r>
        <w:t>detials</w:t>
      </w:r>
      <w:proofErr w:type="spellEnd"/>
    </w:p>
  </w:comment>
  <w:comment w:id="5" w:author="A Colin Tangeman Tangeman" w:date="2020-09-25T20:54:00Z" w:initials="ACTT">
    <w:p w14:paraId="3EEBEEB3" w14:textId="77777777" w:rsidR="00BD3230" w:rsidRDefault="00BD3230" w:rsidP="00BD3230">
      <w:pPr>
        <w:pStyle w:val="CommentText"/>
      </w:pPr>
      <w:r>
        <w:rPr>
          <w:rStyle w:val="CommentReference"/>
        </w:rPr>
        <w:annotationRef/>
      </w:r>
      <w:r>
        <w:t xml:space="preserve">Dan—come on, you can be more specific than this. What about computers fascinates you? Coding, networks, cybersecurity, software, interface design, cloud computing—you tell </w:t>
      </w:r>
      <w:proofErr w:type="gramStart"/>
      <w:r>
        <w:t>me..</w:t>
      </w:r>
      <w:proofErr w:type="gramEnd"/>
    </w:p>
  </w:comment>
  <w:comment w:id="10" w:author="A Colin Tangeman Tangeman" w:date="2020-09-25T20:55:00Z" w:initials="ACTT">
    <w:p w14:paraId="7C311BF8" w14:textId="77777777" w:rsidR="00BD3230" w:rsidRDefault="00BD3230" w:rsidP="00BD3230">
      <w:pPr>
        <w:pStyle w:val="CommentText"/>
      </w:pPr>
      <w:r>
        <w:rPr>
          <w:rStyle w:val="CommentReference"/>
        </w:rPr>
        <w:annotationRef/>
      </w:r>
      <w:r>
        <w:t>Condense.</w:t>
      </w:r>
    </w:p>
  </w:comment>
  <w:comment w:id="27" w:author="A Colin Tangeman Tangeman" w:date="2020-09-25T20:58:00Z" w:initials="ACTT">
    <w:p w14:paraId="030AFC39" w14:textId="77777777" w:rsidR="00BD3230" w:rsidRDefault="00BD3230" w:rsidP="00BD3230">
      <w:pPr>
        <w:pStyle w:val="CommentText"/>
      </w:pPr>
      <w:r>
        <w:rPr>
          <w:rStyle w:val="CommentReference"/>
        </w:rPr>
        <w:annotationRef/>
      </w:r>
      <w:r>
        <w:t>Maybe name 2 computer classes that you are taking that may ‘spark your interest”</w:t>
      </w:r>
    </w:p>
  </w:comment>
  <w:comment w:id="32" w:author="A Colin Tangeman Tangeman" w:date="2020-09-25T21:00:00Z" w:initials="ACTT">
    <w:p w14:paraId="577AC563" w14:textId="77777777" w:rsidR="00BD3230" w:rsidRDefault="00BD3230" w:rsidP="00BD3230">
      <w:pPr>
        <w:pStyle w:val="CommentText"/>
      </w:pPr>
      <w:r>
        <w:rPr>
          <w:rStyle w:val="CommentReference"/>
        </w:rPr>
        <w:annotationRef/>
      </w:r>
      <w:r>
        <w:t>Use this as your Topic Sentence—this is the topic, but what is the “controlling idea”? What about this experience?</w:t>
      </w:r>
    </w:p>
  </w:comment>
  <w:comment w:id="33" w:author="A Colin Tangeman Tangeman" w:date="2020-09-25T21:01:00Z" w:initials="ACTT">
    <w:p w14:paraId="1BF34707" w14:textId="77777777" w:rsidR="00BD3230" w:rsidRDefault="00BD3230" w:rsidP="00BD3230">
      <w:pPr>
        <w:pStyle w:val="CommentText"/>
      </w:pPr>
      <w:r>
        <w:rPr>
          <w:rStyle w:val="CommentReference"/>
        </w:rPr>
        <w:annotationRef/>
      </w:r>
      <w:r>
        <w:t xml:space="preserve">Wordy and not that relevant—focus on more unique examples of your past writing </w:t>
      </w:r>
      <w:proofErr w:type="spellStart"/>
      <w:proofErr w:type="gramStart"/>
      <w:r>
        <w:t>expeience</w:t>
      </w:r>
      <w:proofErr w:type="spellEnd"/>
      <w:r>
        <w:t>..</w:t>
      </w:r>
      <w:proofErr w:type="gramEnd"/>
      <w:r>
        <w:t xml:space="preserve"> That means “</w:t>
      </w:r>
      <w:proofErr w:type="gramStart"/>
      <w:r>
        <w:t>examples”  1</w:t>
      </w:r>
      <w:proofErr w:type="gramEnd"/>
      <w:r>
        <w:t>-2 essays you wrote, and what that taught you about writing (do your best—review the PIE paragraph format)</w:t>
      </w:r>
    </w:p>
  </w:comment>
  <w:comment w:id="40" w:author="A Colin Tangeman Tangeman" w:date="2020-09-25T21:02:00Z" w:initials="ACTT">
    <w:p w14:paraId="5EF89CC6" w14:textId="77777777" w:rsidR="00BD3230" w:rsidRDefault="00BD3230" w:rsidP="00BD3230">
      <w:pPr>
        <w:pStyle w:val="CommentText"/>
      </w:pPr>
      <w:r>
        <w:rPr>
          <w:rStyle w:val="CommentReference"/>
        </w:rPr>
        <w:annotationRef/>
      </w:r>
      <w:r>
        <w:t>C’mon—Dan—this is pretty darn general</w:t>
      </w:r>
    </w:p>
  </w:comment>
  <w:comment w:id="41" w:author="A Colin Tangeman Tangeman" w:date="2020-09-25T21:03:00Z" w:initials="ACTT">
    <w:p w14:paraId="02A351D8" w14:textId="77777777" w:rsidR="00BD3230" w:rsidRDefault="00BD3230" w:rsidP="00BD3230">
      <w:pPr>
        <w:pStyle w:val="CommentText"/>
      </w:pPr>
      <w:r>
        <w:rPr>
          <w:rStyle w:val="CommentReference"/>
        </w:rPr>
        <w:annotationRef/>
      </w:r>
      <w:r>
        <w:t>Tone--casual</w:t>
      </w:r>
    </w:p>
  </w:comment>
  <w:comment w:id="46" w:author="A Colin Tangeman Tangeman" w:date="2020-09-25T21:03:00Z" w:initials="ACTT">
    <w:p w14:paraId="4E876CE3" w14:textId="77777777" w:rsidR="00BD3230" w:rsidRDefault="00BD3230" w:rsidP="00BD3230">
      <w:pPr>
        <w:pStyle w:val="CommentText"/>
      </w:pPr>
      <w:r>
        <w:rPr>
          <w:rStyle w:val="CommentReference"/>
        </w:rPr>
        <w:annotationRef/>
      </w:r>
      <w:r>
        <w:t>General--vague</w:t>
      </w:r>
    </w:p>
  </w:comment>
  <w:comment w:id="47" w:author="A Colin Tangeman Tangeman" w:date="2020-09-25T21:03:00Z" w:initials="ACTT">
    <w:p w14:paraId="3C691AC2" w14:textId="77777777" w:rsidR="00BD3230" w:rsidRDefault="00BD3230" w:rsidP="00BD3230">
      <w:pPr>
        <w:pStyle w:val="CommentText"/>
      </w:pPr>
      <w:r>
        <w:rPr>
          <w:rStyle w:val="CommentReference"/>
        </w:rPr>
        <w:annotationRef/>
      </w:r>
    </w:p>
  </w:comment>
  <w:comment w:id="50" w:author="A Colin Tangeman Tangeman" w:date="2020-09-25T21:04:00Z" w:initials="ACTT">
    <w:p w14:paraId="27344A3D" w14:textId="77777777" w:rsidR="00BD3230" w:rsidRDefault="00BD3230" w:rsidP="00BD3230">
      <w:pPr>
        <w:pStyle w:val="CommentText"/>
      </w:pPr>
      <w:r>
        <w:rPr>
          <w:rStyle w:val="CommentReference"/>
        </w:rPr>
        <w:annotationRef/>
      </w:r>
      <w:r>
        <w:t>Nice!  Well said and strong 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5E26A" w15:done="0"/>
  <w15:commentEx w15:paraId="3EEBEEB3" w15:done="0"/>
  <w15:commentEx w15:paraId="7C311BF8" w15:done="0"/>
  <w15:commentEx w15:paraId="030AFC39" w15:done="0"/>
  <w15:commentEx w15:paraId="577AC563" w15:done="0"/>
  <w15:commentEx w15:paraId="1BF34707" w15:done="0"/>
  <w15:commentEx w15:paraId="5EF89CC6" w15:done="0"/>
  <w15:commentEx w15:paraId="02A351D8" w15:done="0"/>
  <w15:commentEx w15:paraId="4E876CE3" w15:done="0"/>
  <w15:commentEx w15:paraId="3C691AC2" w15:done="0"/>
  <w15:commentEx w15:paraId="27344A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5E26A" w16cid:durableId="231AFF3C"/>
  <w16cid:commentId w16cid:paraId="3EEBEEB3" w16cid:durableId="231AFF3D"/>
  <w16cid:commentId w16cid:paraId="7C311BF8" w16cid:durableId="231AFF3E"/>
  <w16cid:commentId w16cid:paraId="030AFC39" w16cid:durableId="231AFF3F"/>
  <w16cid:commentId w16cid:paraId="577AC563" w16cid:durableId="231AFF40"/>
  <w16cid:commentId w16cid:paraId="1BF34707" w16cid:durableId="231AFF41"/>
  <w16cid:commentId w16cid:paraId="5EF89CC6" w16cid:durableId="231AFF42"/>
  <w16cid:commentId w16cid:paraId="02A351D8" w16cid:durableId="231AFF44"/>
  <w16cid:commentId w16cid:paraId="4E876CE3" w16cid:durableId="231AFF45"/>
  <w16cid:commentId w16cid:paraId="3C691AC2" w16cid:durableId="231AFF46"/>
  <w16cid:commentId w16cid:paraId="27344A3D" w16cid:durableId="231AFF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 Colin Tangeman Tangeman">
    <w15:presenceInfo w15:providerId="Windows Live" w15:userId="b58c7f0e577753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30"/>
    <w:rsid w:val="00195D27"/>
    <w:rsid w:val="00284E32"/>
    <w:rsid w:val="00286F78"/>
    <w:rsid w:val="003C357C"/>
    <w:rsid w:val="004671F8"/>
    <w:rsid w:val="0082577C"/>
    <w:rsid w:val="00BD3230"/>
    <w:rsid w:val="00E906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4D87"/>
  <w15:chartTrackingRefBased/>
  <w15:docId w15:val="{4CD388D7-6C7E-4136-B027-57C236DC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230"/>
    <w:pPr>
      <w:widowControl w:val="0"/>
      <w:autoSpaceDN w:val="0"/>
      <w:adjustRightInd w:val="0"/>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D3230"/>
    <w:rPr>
      <w:sz w:val="20"/>
      <w:szCs w:val="20"/>
    </w:rPr>
  </w:style>
  <w:style w:type="character" w:customStyle="1" w:styleId="CommentTextChar">
    <w:name w:val="Comment Text Char"/>
    <w:basedOn w:val="DefaultParagraphFont"/>
    <w:link w:val="CommentText"/>
    <w:uiPriority w:val="99"/>
    <w:semiHidden/>
    <w:rsid w:val="00BD3230"/>
    <w:rPr>
      <w:rFonts w:ascii="Times New Roman" w:eastAsia="Times New Roman" w:hAnsi="Times New Roman" w:cs="Times New Roman"/>
      <w:sz w:val="20"/>
      <w:szCs w:val="20"/>
      <w:lang w:eastAsia="en-US"/>
    </w:rPr>
  </w:style>
  <w:style w:type="character" w:styleId="CommentReference">
    <w:name w:val="annotation reference"/>
    <w:basedOn w:val="DefaultParagraphFont"/>
    <w:uiPriority w:val="99"/>
    <w:semiHidden/>
    <w:unhideWhenUsed/>
    <w:rsid w:val="00BD3230"/>
    <w:rPr>
      <w:sz w:val="16"/>
      <w:szCs w:val="16"/>
    </w:rPr>
  </w:style>
  <w:style w:type="paragraph" w:styleId="BalloonText">
    <w:name w:val="Balloon Text"/>
    <w:basedOn w:val="Normal"/>
    <w:link w:val="BalloonTextChar"/>
    <w:uiPriority w:val="99"/>
    <w:semiHidden/>
    <w:unhideWhenUsed/>
    <w:rsid w:val="00BD32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230"/>
    <w:rPr>
      <w:rFonts w:ascii="Segoe UI" w:eastAsia="Times New Roman" w:hAnsi="Segoe UI" w:cs="Segoe UI"/>
      <w:sz w:val="18"/>
      <w:szCs w:val="18"/>
      <w:lang w:eastAsia="en-US"/>
    </w:rPr>
  </w:style>
  <w:style w:type="paragraph" w:styleId="NormalWeb">
    <w:name w:val="Normal (Web)"/>
    <w:basedOn w:val="Normal"/>
    <w:uiPriority w:val="99"/>
    <w:semiHidden/>
    <w:unhideWhenUsed/>
    <w:rsid w:val="003C357C"/>
    <w:pPr>
      <w:widowControl/>
      <w:autoSpaceDN/>
      <w:adjustRightInd/>
      <w:spacing w:before="100" w:beforeAutospacing="1" w:after="100" w:afterAutospacing="1"/>
    </w:pPr>
    <w:rPr>
      <w:lang w:eastAsia="ko-KR"/>
    </w:rPr>
  </w:style>
  <w:style w:type="character" w:styleId="Strong">
    <w:name w:val="Strong"/>
    <w:basedOn w:val="DefaultParagraphFont"/>
    <w:uiPriority w:val="22"/>
    <w:qFormat/>
    <w:rsid w:val="003C3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305590">
      <w:bodyDiv w:val="1"/>
      <w:marLeft w:val="0"/>
      <w:marRight w:val="0"/>
      <w:marTop w:val="0"/>
      <w:marBottom w:val="0"/>
      <w:divBdr>
        <w:top w:val="none" w:sz="0" w:space="0" w:color="auto"/>
        <w:left w:val="none" w:sz="0" w:space="0" w:color="auto"/>
        <w:bottom w:val="none" w:sz="0" w:space="0" w:color="auto"/>
        <w:right w:val="none" w:sz="0" w:space="0" w:color="auto"/>
      </w:divBdr>
    </w:div>
    <w:div w:id="20048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B259-6302-4F1F-81D6-5BB00E16F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5</cp:revision>
  <dcterms:created xsi:type="dcterms:W3CDTF">2020-09-27T17:08:00Z</dcterms:created>
  <dcterms:modified xsi:type="dcterms:W3CDTF">2020-10-16T00:36:00Z</dcterms:modified>
</cp:coreProperties>
</file>